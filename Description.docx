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4C2" w:rsidRPr="00AF0A69" w:rsidRDefault="001924C2">
      <w:pPr>
        <w:rPr>
          <w:rFonts w:ascii="Arial Narrow" w:hAnsi="Arial Narrow" w:cs="Times New Roman"/>
          <w:b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b/>
          <w:sz w:val="26"/>
          <w:szCs w:val="26"/>
          <w:lang w:val="pt-PT"/>
        </w:rPr>
        <w:t>Formas de Ganhar dinheiro com o projecto.</w:t>
      </w:r>
    </w:p>
    <w:p w:rsidR="001924C2" w:rsidRPr="00AF0A69" w:rsidRDefault="001924C2">
      <w:pPr>
        <w:rPr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>Bom segundo a minha analise do ambiente em que implementaremos o sistema do nosso projecto , acabei vendo três formas principais de como podemos fazer dinheiro , e listarei estas formas abaixo e descrevendo cada uma delas que for necessária, as formas que vi neste exacto momento são :</w:t>
      </w:r>
    </w:p>
    <w:p w:rsidR="001924C2" w:rsidRPr="00AF0A69" w:rsidRDefault="001924C2">
      <w:pPr>
        <w:rPr>
          <w:rFonts w:ascii="Arial Narrow" w:hAnsi="Arial Narrow" w:cs="Times New Roman"/>
          <w:b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b/>
          <w:sz w:val="26"/>
          <w:szCs w:val="26"/>
          <w:lang w:val="pt-PT"/>
        </w:rPr>
        <w:t>- Taxa da Criação do evento</w:t>
      </w:r>
    </w:p>
    <w:p w:rsidR="001924C2" w:rsidRPr="00AF0A69" w:rsidRDefault="001924C2">
      <w:pPr>
        <w:rPr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>Esta forma consiste em fazer dinheiro apartir da taixa que podermos aplicar na criação de um novo evento , para termos uma forma generalizada seria retirar 20% no valor do ticket que o usuario que estara criando o evento ira definir.</w:t>
      </w:r>
    </w:p>
    <w:p w:rsidR="001924C2" w:rsidRPr="00AF0A69" w:rsidRDefault="001924C2">
      <w:pPr>
        <w:rPr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>Matematicamente seria :</w:t>
      </w:r>
    </w:p>
    <w:p w:rsidR="001924C2" w:rsidRPr="00AF0A69" w:rsidRDefault="001924C2">
      <w:pPr>
        <w:rPr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>Taxa = ValorDeTicket / 0.20</w:t>
      </w:r>
    </w:p>
    <w:p w:rsidR="001924C2" w:rsidRPr="00AF0A69" w:rsidRDefault="001924C2">
      <w:pPr>
        <w:rPr>
          <w:rFonts w:ascii="Arial Narrow" w:hAnsi="Arial Narrow" w:cs="Times New Roman"/>
          <w:b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 xml:space="preserve">- </w:t>
      </w:r>
      <w:r w:rsidRPr="00AF0A69">
        <w:rPr>
          <w:rFonts w:ascii="Arial Narrow" w:hAnsi="Arial Narrow" w:cs="Times New Roman"/>
          <w:b/>
          <w:sz w:val="26"/>
          <w:szCs w:val="26"/>
          <w:lang w:val="pt-PT"/>
        </w:rPr>
        <w:t xml:space="preserve">Taxa de Aquisição de Convite </w:t>
      </w:r>
    </w:p>
    <w:p w:rsidR="001924C2" w:rsidRPr="00AF0A69" w:rsidRDefault="001924C2">
      <w:pPr>
        <w:rPr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>Nesta forma , cada aquisição de um ticket sera sujeita a pagamento de um ticket por parte do usuario que vai comprar o ticket e pode ser 15%</w:t>
      </w:r>
    </w:p>
    <w:p w:rsidR="001924C2" w:rsidRPr="00AF0A69" w:rsidRDefault="001924C2">
      <w:pPr>
        <w:rPr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>Matematicamente seria :</w:t>
      </w:r>
    </w:p>
    <w:p w:rsidR="001924C2" w:rsidRPr="00AF0A69" w:rsidRDefault="001924C2">
      <w:pPr>
        <w:rPr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 xml:space="preserve">Taxa =   </w:t>
      </w:r>
      <w:r w:rsidR="00D27DB3" w:rsidRPr="00AF0A69">
        <w:rPr>
          <w:rFonts w:ascii="Arial Narrow" w:hAnsi="Arial Narrow" w:cs="Times New Roman"/>
          <w:sz w:val="26"/>
          <w:szCs w:val="26"/>
          <w:lang w:val="pt-PT"/>
        </w:rPr>
        <w:t>PreçoPorTicket / 0.15</w:t>
      </w:r>
    </w:p>
    <w:p w:rsidR="00D27DB3" w:rsidRPr="00AF0A69" w:rsidRDefault="00D27DB3">
      <w:pPr>
        <w:rPr>
          <w:rFonts w:ascii="Arial Narrow" w:hAnsi="Arial Narrow" w:cs="Times New Roman"/>
          <w:b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 xml:space="preserve">- </w:t>
      </w:r>
      <w:r w:rsidRPr="00AF0A69">
        <w:rPr>
          <w:rFonts w:ascii="Arial Narrow" w:hAnsi="Arial Narrow" w:cs="Times New Roman"/>
          <w:b/>
          <w:sz w:val="26"/>
          <w:szCs w:val="26"/>
          <w:lang w:val="pt-PT"/>
        </w:rPr>
        <w:t>Publicidades ( ads )</w:t>
      </w:r>
    </w:p>
    <w:p w:rsidR="00D27DB3" w:rsidRPr="00AF0A69" w:rsidRDefault="00D27DB3">
      <w:pPr>
        <w:rPr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>Nesta forma como ja diz o nome , seria apartir de alguns serviços de publicidade online como o GoogleAdwords , GoogleAdsense entre outros serviços</w:t>
      </w:r>
    </w:p>
    <w:p w:rsidR="00300FC9" w:rsidRDefault="00D27DB3">
      <w:pPr>
        <w:rPr>
          <w:ins w:id="0" w:author="Ester Vutane" w:date="2017-07-12T13:43:00Z"/>
          <w:rFonts w:ascii="Arial Narrow" w:hAnsi="Arial Narrow" w:cs="Times New Roman"/>
          <w:sz w:val="26"/>
          <w:szCs w:val="26"/>
          <w:lang w:val="pt-PT"/>
        </w:rPr>
      </w:pPr>
      <w:r w:rsidRPr="00AF0A69">
        <w:rPr>
          <w:rFonts w:ascii="Arial Narrow" w:hAnsi="Arial Narrow" w:cs="Times New Roman"/>
          <w:sz w:val="26"/>
          <w:szCs w:val="26"/>
          <w:lang w:val="pt-PT"/>
        </w:rPr>
        <w:t>Nota : Podemos fazer dinheiro tambem apartir de doações , por exemplo os usuarios podem doar 5 – 50 Dolares</w:t>
      </w:r>
    </w:p>
    <w:p w:rsidR="00D27DB3" w:rsidRDefault="00D27DB3">
      <w:pPr>
        <w:rPr>
          <w:ins w:id="1" w:author="Ester Vutane" w:date="2017-07-12T13:43:00Z"/>
          <w:rFonts w:ascii="Arial Narrow" w:hAnsi="Arial Narrow" w:cs="Times New Roman"/>
          <w:sz w:val="26"/>
          <w:szCs w:val="26"/>
          <w:lang w:val="pt-PT"/>
        </w:rPr>
      </w:pPr>
      <w:bookmarkStart w:id="2" w:name="_GoBack"/>
      <w:bookmarkEnd w:id="2"/>
      <w:r w:rsidRPr="00AF0A69">
        <w:rPr>
          <w:rFonts w:ascii="Arial Narrow" w:hAnsi="Arial Narrow" w:cs="Times New Roman"/>
          <w:sz w:val="26"/>
          <w:szCs w:val="26"/>
          <w:lang w:val="pt-PT"/>
        </w:rPr>
        <w:t xml:space="preserve"> </w:t>
      </w:r>
    </w:p>
    <w:p w:rsidR="0001039A" w:rsidRDefault="0001039A" w:rsidP="0001039A">
      <w:pPr>
        <w:rPr>
          <w:ins w:id="3" w:author="Ester Vutane" w:date="2017-07-12T13:43:00Z"/>
          <w:rFonts w:ascii="Times New Roman" w:hAnsi="Times New Roman" w:cs="Times New Roman"/>
          <w:b/>
          <w:sz w:val="24"/>
          <w:szCs w:val="24"/>
          <w:lang w:val="pt-PT"/>
        </w:rPr>
      </w:pPr>
      <w:ins w:id="4" w:author="Ester Vutane" w:date="2017-07-12T13:43:00Z">
        <w:r>
          <w:rPr>
            <w:rFonts w:ascii="Times New Roman" w:hAnsi="Times New Roman" w:cs="Times New Roman"/>
            <w:b/>
            <w:sz w:val="28"/>
            <w:szCs w:val="28"/>
            <w:lang w:val="pt-PT"/>
          </w:rPr>
          <w:t>Entidades</w:t>
        </w:r>
        <w:r>
          <w:rPr>
            <w:rFonts w:ascii="Times New Roman" w:hAnsi="Times New Roman" w:cs="Times New Roman"/>
            <w:b/>
            <w:sz w:val="24"/>
            <w:szCs w:val="24"/>
            <w:lang w:val="pt-PT"/>
          </w:rPr>
          <w:t xml:space="preserve"> </w:t>
        </w:r>
      </w:ins>
    </w:p>
    <w:p w:rsidR="0001039A" w:rsidRDefault="0001039A" w:rsidP="0001039A">
      <w:pPr>
        <w:rPr>
          <w:ins w:id="5" w:author="Ester Vutane" w:date="2017-07-12T13:43:00Z"/>
          <w:rFonts w:ascii="Times New Roman" w:hAnsi="Times New Roman" w:cs="Times New Roman"/>
          <w:sz w:val="24"/>
          <w:szCs w:val="24"/>
          <w:lang w:val="pt-PT"/>
        </w:rPr>
      </w:pPr>
      <w:ins w:id="6" w:author="Ester Vutane" w:date="2017-07-12T13:43:00Z">
        <w:r>
          <w:rPr>
            <w:rFonts w:ascii="Times New Roman" w:hAnsi="Times New Roman" w:cs="Times New Roman"/>
            <w:sz w:val="24"/>
            <w:szCs w:val="24"/>
            <w:lang w:val="pt-PT"/>
          </w:rPr>
          <w:t>Bom abaixo listo as entidades que consegui identificar para o nosso projecto:</w:t>
        </w:r>
      </w:ins>
    </w:p>
    <w:p w:rsidR="0001039A" w:rsidRDefault="0001039A" w:rsidP="0001039A">
      <w:pPr>
        <w:rPr>
          <w:ins w:id="7" w:author="Ester Vutane" w:date="2017-07-12T13:43:00Z"/>
          <w:rFonts w:ascii="Times New Roman" w:hAnsi="Times New Roman" w:cs="Times New Roman"/>
          <w:sz w:val="24"/>
          <w:szCs w:val="24"/>
          <w:lang w:val="pt-PT"/>
        </w:rPr>
      </w:pPr>
    </w:p>
    <w:p w:rsidR="0001039A" w:rsidRDefault="0001039A" w:rsidP="0001039A">
      <w:pPr>
        <w:pStyle w:val="ListParagraph"/>
        <w:numPr>
          <w:ilvl w:val="0"/>
          <w:numId w:val="1"/>
        </w:numPr>
        <w:rPr>
          <w:ins w:id="8" w:author="Ester Vutane" w:date="2017-07-12T13:43:00Z"/>
          <w:rFonts w:ascii="Times New Roman" w:hAnsi="Times New Roman" w:cs="Times New Roman"/>
          <w:b/>
          <w:sz w:val="24"/>
          <w:szCs w:val="24"/>
          <w:lang w:val="pt-PT"/>
        </w:rPr>
      </w:pPr>
      <w:ins w:id="9" w:author="Ester Vutane" w:date="2017-07-12T13:43:00Z">
        <w:r>
          <w:rPr>
            <w:rFonts w:ascii="Times New Roman" w:hAnsi="Times New Roman" w:cs="Times New Roman"/>
            <w:b/>
            <w:sz w:val="24"/>
            <w:szCs w:val="24"/>
            <w:lang w:val="pt-PT"/>
          </w:rPr>
          <w:t>Convidado</w:t>
        </w:r>
      </w:ins>
    </w:p>
    <w:p w:rsidR="0001039A" w:rsidRDefault="0001039A" w:rsidP="0001039A">
      <w:pPr>
        <w:pStyle w:val="ListParagraph"/>
        <w:numPr>
          <w:ilvl w:val="0"/>
          <w:numId w:val="1"/>
        </w:numPr>
        <w:rPr>
          <w:ins w:id="10" w:author="Ester Vutane" w:date="2017-07-12T13:43:00Z"/>
          <w:rFonts w:ascii="Times New Roman" w:hAnsi="Times New Roman" w:cs="Times New Roman"/>
          <w:b/>
          <w:sz w:val="24"/>
          <w:szCs w:val="24"/>
          <w:lang w:val="pt-PT"/>
        </w:rPr>
      </w:pPr>
      <w:ins w:id="11" w:author="Ester Vutane" w:date="2017-07-12T13:43:00Z">
        <w:r>
          <w:rPr>
            <w:rFonts w:ascii="Times New Roman" w:hAnsi="Times New Roman" w:cs="Times New Roman"/>
            <w:b/>
            <w:sz w:val="24"/>
            <w:szCs w:val="24"/>
            <w:lang w:val="pt-PT"/>
          </w:rPr>
          <w:t>Convite</w:t>
        </w:r>
      </w:ins>
    </w:p>
    <w:p w:rsidR="0001039A" w:rsidRDefault="0001039A" w:rsidP="0001039A">
      <w:pPr>
        <w:pStyle w:val="ListParagraph"/>
        <w:numPr>
          <w:ilvl w:val="0"/>
          <w:numId w:val="1"/>
        </w:numPr>
        <w:rPr>
          <w:ins w:id="12" w:author="Ester Vutane" w:date="2017-07-12T13:43:00Z"/>
          <w:rFonts w:ascii="Times New Roman" w:hAnsi="Times New Roman" w:cs="Times New Roman"/>
          <w:b/>
          <w:sz w:val="24"/>
          <w:szCs w:val="24"/>
          <w:lang w:val="pt-PT"/>
        </w:rPr>
      </w:pPr>
      <w:ins w:id="13" w:author="Ester Vutane" w:date="2017-07-12T13:43:00Z">
        <w:r>
          <w:rPr>
            <w:rFonts w:ascii="Times New Roman" w:hAnsi="Times New Roman" w:cs="Times New Roman"/>
            <w:b/>
            <w:sz w:val="24"/>
            <w:szCs w:val="24"/>
            <w:lang w:val="pt-PT"/>
          </w:rPr>
          <w:t>Promotor</w:t>
        </w:r>
      </w:ins>
    </w:p>
    <w:p w:rsidR="0001039A" w:rsidRDefault="0001039A" w:rsidP="0001039A">
      <w:pPr>
        <w:pStyle w:val="ListParagraph"/>
        <w:numPr>
          <w:ilvl w:val="0"/>
          <w:numId w:val="1"/>
        </w:numPr>
        <w:rPr>
          <w:ins w:id="14" w:author="Ester Vutane" w:date="2017-07-12T13:43:00Z"/>
          <w:rFonts w:ascii="Times New Roman" w:hAnsi="Times New Roman" w:cs="Times New Roman"/>
          <w:b/>
          <w:sz w:val="24"/>
          <w:szCs w:val="24"/>
          <w:lang w:val="pt-PT"/>
        </w:rPr>
      </w:pPr>
      <w:ins w:id="15" w:author="Ester Vutane" w:date="2017-07-12T13:43:00Z">
        <w:r>
          <w:rPr>
            <w:rFonts w:ascii="Times New Roman" w:hAnsi="Times New Roman" w:cs="Times New Roman"/>
            <w:b/>
            <w:sz w:val="24"/>
            <w:szCs w:val="24"/>
            <w:lang w:val="pt-PT"/>
          </w:rPr>
          <w:t>Gerente</w:t>
        </w:r>
      </w:ins>
    </w:p>
    <w:p w:rsidR="0001039A" w:rsidRDefault="0001039A" w:rsidP="0001039A">
      <w:pPr>
        <w:pStyle w:val="ListParagraph"/>
        <w:numPr>
          <w:ilvl w:val="0"/>
          <w:numId w:val="1"/>
        </w:numPr>
        <w:rPr>
          <w:ins w:id="16" w:author="Ester Vutane" w:date="2017-07-12T13:43:00Z"/>
          <w:rFonts w:ascii="Times New Roman" w:hAnsi="Times New Roman" w:cs="Times New Roman"/>
          <w:b/>
          <w:sz w:val="24"/>
          <w:szCs w:val="24"/>
          <w:lang w:val="pt-PT"/>
        </w:rPr>
      </w:pPr>
      <w:ins w:id="17" w:author="Ester Vutane" w:date="2017-07-12T13:43:00Z">
        <w:r>
          <w:rPr>
            <w:rFonts w:ascii="Times New Roman" w:hAnsi="Times New Roman" w:cs="Times New Roman"/>
            <w:b/>
            <w:sz w:val="24"/>
            <w:szCs w:val="24"/>
            <w:lang w:val="pt-PT"/>
          </w:rPr>
          <w:t>Evento</w:t>
        </w:r>
      </w:ins>
    </w:p>
    <w:p w:rsidR="0001039A" w:rsidRDefault="0001039A" w:rsidP="0001039A">
      <w:pPr>
        <w:pStyle w:val="ListParagraph"/>
        <w:numPr>
          <w:ilvl w:val="0"/>
          <w:numId w:val="1"/>
        </w:numPr>
        <w:rPr>
          <w:ins w:id="18" w:author="Ester Vutane" w:date="2017-07-12T13:43:00Z"/>
          <w:rFonts w:ascii="Times New Roman" w:hAnsi="Times New Roman" w:cs="Times New Roman"/>
          <w:b/>
          <w:sz w:val="24"/>
          <w:szCs w:val="24"/>
          <w:lang w:val="pt-PT"/>
        </w:rPr>
      </w:pPr>
      <w:ins w:id="19" w:author="Ester Vutane" w:date="2017-07-12T13:43:00Z">
        <w:r>
          <w:rPr>
            <w:rFonts w:ascii="Times New Roman" w:hAnsi="Times New Roman" w:cs="Times New Roman"/>
            <w:b/>
            <w:sz w:val="24"/>
            <w:szCs w:val="24"/>
            <w:lang w:val="pt-PT"/>
          </w:rPr>
          <w:t>Local_Evento</w:t>
        </w:r>
      </w:ins>
    </w:p>
    <w:p w:rsidR="0001039A" w:rsidRDefault="0001039A" w:rsidP="0001039A">
      <w:pPr>
        <w:pStyle w:val="ListParagraph"/>
        <w:rPr>
          <w:ins w:id="20" w:author="Ester Vutane" w:date="2017-07-12T13:43:00Z"/>
          <w:rFonts w:ascii="Times New Roman" w:hAnsi="Times New Roman" w:cs="Times New Roman"/>
          <w:b/>
          <w:sz w:val="24"/>
          <w:szCs w:val="24"/>
          <w:lang w:val="pt-PT"/>
        </w:rPr>
      </w:pPr>
    </w:p>
    <w:p w:rsidR="0001039A" w:rsidRDefault="0001039A" w:rsidP="0001039A">
      <w:pPr>
        <w:rPr>
          <w:ins w:id="21" w:author="Ester Vutane" w:date="2017-07-12T13:43:00Z"/>
          <w:rFonts w:ascii="Times New Roman" w:hAnsi="Times New Roman" w:cs="Times New Roman"/>
          <w:sz w:val="24"/>
          <w:szCs w:val="24"/>
          <w:lang w:val="pt-PT"/>
        </w:rPr>
      </w:pPr>
      <w:ins w:id="22" w:author="Ester Vutane" w:date="2017-07-12T13:43:00Z">
        <w:r>
          <w:rPr>
            <w:rFonts w:ascii="Times New Roman" w:hAnsi="Times New Roman" w:cs="Times New Roman"/>
            <w:sz w:val="24"/>
            <w:szCs w:val="24"/>
            <w:lang w:val="pt-PT"/>
          </w:rPr>
          <w:t>Bom estas são algumas das entidades que consegui identificar do momento.</w:t>
        </w:r>
      </w:ins>
    </w:p>
    <w:p w:rsidR="0001039A" w:rsidRPr="00AF0A69" w:rsidRDefault="0001039A">
      <w:pPr>
        <w:rPr>
          <w:rFonts w:ascii="Arial Narrow" w:hAnsi="Arial Narrow" w:cs="Times New Roman"/>
          <w:sz w:val="26"/>
          <w:szCs w:val="26"/>
          <w:lang w:val="pt-PT"/>
        </w:rPr>
      </w:pPr>
    </w:p>
    <w:p w:rsidR="002A1324" w:rsidRPr="00AF0A69" w:rsidRDefault="001924C2">
      <w:pPr>
        <w:rPr>
          <w:rFonts w:ascii="Arial Narrow" w:hAnsi="Arial Narrow" w:cs="Times New Roman"/>
          <w:sz w:val="24"/>
          <w:szCs w:val="24"/>
          <w:lang w:val="pt-PT"/>
        </w:rPr>
      </w:pPr>
      <w:r w:rsidRPr="00AF0A69">
        <w:rPr>
          <w:rFonts w:ascii="Arial Narrow" w:hAnsi="Arial Narrow" w:cs="Times New Roman"/>
          <w:sz w:val="24"/>
          <w:szCs w:val="24"/>
          <w:lang w:val="pt-PT"/>
        </w:rPr>
        <w:lastRenderedPageBreak/>
        <w:t xml:space="preserve"> </w:t>
      </w:r>
    </w:p>
    <w:sectPr w:rsidR="002A1324" w:rsidRPr="00AF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9277C"/>
    <w:multiLevelType w:val="hybridMultilevel"/>
    <w:tmpl w:val="E3B8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ter Vutane">
    <w15:presenceInfo w15:providerId="None" w15:userId="Ester Vut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C2"/>
    <w:rsid w:val="0001039A"/>
    <w:rsid w:val="00052642"/>
    <w:rsid w:val="001924C2"/>
    <w:rsid w:val="00300FC9"/>
    <w:rsid w:val="008F5F21"/>
    <w:rsid w:val="0093299A"/>
    <w:rsid w:val="009B5145"/>
    <w:rsid w:val="009C36F8"/>
    <w:rsid w:val="00AF0A69"/>
    <w:rsid w:val="00B23E50"/>
    <w:rsid w:val="00D27DB3"/>
    <w:rsid w:val="00E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BB03"/>
  <w15:chartTrackingRefBased/>
  <w15:docId w15:val="{5F5E2DE5-1BC1-4EC8-B2B5-1F5FE78A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9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Ester Vutane</cp:lastModifiedBy>
  <cp:revision>7</cp:revision>
  <dcterms:created xsi:type="dcterms:W3CDTF">2017-07-10T21:12:00Z</dcterms:created>
  <dcterms:modified xsi:type="dcterms:W3CDTF">2017-07-12T11:43:00Z</dcterms:modified>
</cp:coreProperties>
</file>